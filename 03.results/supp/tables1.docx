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S1 Table: Other hyperparameters adopted in the </w:t>
      </w:r>
      <w:sdt>
        <w:sdtPr>
          <w:tag w:val="goog_rdk_0"/>
        </w:sdtPr>
        <w:sdtContent>
          <w:ins w:author="Ornella Scardua" w:id="0" w:date="2025-04-01T21:02:50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machine learning</w:t>
            </w:r>
          </w:ins>
        </w:sdtContent>
      </w:sdt>
      <w:sdt>
        <w:sdtPr>
          <w:tag w:val="goog_rdk_1"/>
        </w:sdtPr>
        <w:sdtContent>
          <w:del w:author="Ornella Scardua" w:id="0" w:date="2025-04-01T21:02:50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XGBoost</w:delText>
            </w:r>
          </w:del>
        </w:sdtContent>
      </w:sdt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model</w:t>
      </w:r>
      <w:sdt>
        <w:sdtPr>
          <w:tag w:val="goog_rdk_2"/>
        </w:sdtPr>
        <w:sdtContent>
          <w:ins w:author="Ornella Scardua" w:id="1" w:date="2025-04-01T21:03:12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wtjyj02heo9t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6370.999999999999" w:type="dxa"/>
        <w:jc w:val="left"/>
        <w:tblInd w:w="-30.0" w:type="dxa"/>
        <w:tblLayout w:type="fixed"/>
        <w:tblLook w:val="0000"/>
      </w:tblPr>
      <w:tblGrid>
        <w:gridCol w:w="3278"/>
        <w:gridCol w:w="1526"/>
        <w:gridCol w:w="1567"/>
        <w:tblGridChange w:id="0">
          <w:tblGrid>
            <w:gridCol w:w="3278"/>
            <w:gridCol w:w="1526"/>
            <w:gridCol w:w="156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highlight w:val="white"/>
                <w:u w:val="none"/>
                <w:vertAlign w:val="baseline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Hyperparameter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Lasso Lgistic Regression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λ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(penalty)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0.0000580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K-nearest Neighbors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(neighbors)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Classification Trees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cost_complexity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0.0001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tree_depth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min_n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Random Forests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mtry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Bagging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cost_complexity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min_n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RBF SVM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rbf_sigma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0.25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Polynomial SVM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30.0" w:type="dxa"/>
              <w:bottom w:w="0.0" w:type="dxa"/>
              <w:right w:w="3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62456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</w:pPr>
    <w:rPr>
      <w:rFonts w:ascii="Times New Roman" w:cs="Times New Roman" w:eastAsia="Arial Unicode MS" w:hAnsi="Times New Roman"/>
      <w:bdr w:space="0" w:sz="0" w:val="nil"/>
      <w:lang w:eastAsia="en-US" w:val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362456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</w:pPr>
    <w:rPr>
      <w:rFonts w:ascii="Times New Roman" w:cs="Times New Roman" w:eastAsia="Arial Unicode MS" w:hAnsi="Times New Roman"/>
      <w:sz w:val="20"/>
      <w:szCs w:val="20"/>
      <w:bdr w:space="0" w:sz="0" w:val="nil"/>
      <w:lang w:eastAsia="en-US"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" w:customStyle="1">
    <w:name w:val="Corpo"/>
    <w:rsid w:val="00362456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160" w:line="360" w:lineRule="auto"/>
      <w:jc w:val="both"/>
    </w:pPr>
    <w:rPr>
      <w:rFonts w:ascii="Calibri" w:cs="Arial Unicode MS" w:eastAsia="Arial Unicode MS" w:hAnsi="Calibri"/>
      <w:color w:val="000000"/>
      <w:u w:color="000000"/>
      <w:bdr w:space="0" w:sz="0" w:val="nil"/>
      <w:lang w:eastAsia="en-US" w:val="en-US"/>
      <w14:textOutline w14:cap="flat" w14:cmpd="sng" w14:algn="ctr">
        <w14:noFill/>
        <w14:prstDash w14:val="solid"/>
        <w14:bevel/>
      </w14:textOutline>
    </w:rPr>
  </w:style>
  <w:style w:type="table" w:styleId="Tabelacomgrade">
    <w:name w:val="Table Grid"/>
    <w:basedOn w:val="Tabelanormal"/>
    <w:uiPriority w:val="39"/>
    <w:rsid w:val="00C26EB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andard" w:customStyle="1">
    <w:name w:val="Standard"/>
    <w:rsid w:val="000B5959"/>
    <w:pPr>
      <w:suppressAutoHyphens w:val="1"/>
      <w:autoSpaceDN w:val="0"/>
      <w:textAlignment w:val="baseline"/>
    </w:pPr>
    <w:rPr>
      <w:rFonts w:ascii="Liberation Serif" w:cs="Arial" w:eastAsia="NSimSun" w:hAnsi="Liberation Serif"/>
      <w:kern w:val="3"/>
      <w:lang w:bidi="hi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0K4SPsNuMJ8qnWs+cSrnS08chw==">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2025-03-29T21:35:00Z</dcterms:created>
  <dc:creator>Microsoft Office User</dc:creator>
</cp:coreProperties>
</file>